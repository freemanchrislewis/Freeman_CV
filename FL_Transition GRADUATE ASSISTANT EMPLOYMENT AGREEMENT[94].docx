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44E2" w14:textId="77777777" w:rsidR="00E74905" w:rsidRDefault="00E74905" w:rsidP="00A453FD">
      <w:pPr>
        <w:spacing w:after="0"/>
        <w:jc w:val="center"/>
        <w:rPr>
          <w:b/>
          <w:bCs/>
        </w:rPr>
      </w:pPr>
    </w:p>
    <w:p w14:paraId="6A28296F" w14:textId="356B972A" w:rsidR="00A50FB1" w:rsidRDefault="00A453FD" w:rsidP="00A453FD">
      <w:pPr>
        <w:spacing w:after="0"/>
        <w:jc w:val="center"/>
        <w:rPr>
          <w:b/>
          <w:bCs/>
        </w:rPr>
      </w:pPr>
      <w:r>
        <w:rPr>
          <w:b/>
          <w:bCs/>
        </w:rPr>
        <w:t xml:space="preserve">GRADUATE ASSISTANT </w:t>
      </w:r>
      <w:r w:rsidR="00012953">
        <w:rPr>
          <w:b/>
          <w:bCs/>
        </w:rPr>
        <w:t xml:space="preserve">II </w:t>
      </w:r>
      <w:r>
        <w:rPr>
          <w:b/>
          <w:bCs/>
        </w:rPr>
        <w:t>EMPLOYMENT AGREEMENT</w:t>
      </w:r>
    </w:p>
    <w:p w14:paraId="425BC2AD" w14:textId="75D2F14D" w:rsidR="00A453FD" w:rsidRDefault="00A453FD" w:rsidP="00A453FD">
      <w:pPr>
        <w:spacing w:after="0"/>
      </w:pPr>
    </w:p>
    <w:p w14:paraId="2473519E" w14:textId="5883AD1E" w:rsidR="00A453FD" w:rsidRDefault="00A453FD" w:rsidP="00A453FD">
      <w:pPr>
        <w:spacing w:after="0"/>
      </w:pPr>
      <w:r>
        <w:t>This Agreement is between Florida International University (FI</w:t>
      </w:r>
      <w:r w:rsidR="00E57096">
        <w:t>U</w:t>
      </w:r>
      <w:r>
        <w:t xml:space="preserve">) and the Graduate </w:t>
      </w:r>
      <w:r w:rsidR="00A42C6D">
        <w:t>Assistant whose</w:t>
      </w:r>
      <w:r w:rsidR="005D79F4">
        <w:t xml:space="preserve"> name and Panther ID are listed below</w:t>
      </w:r>
      <w:r>
        <w:t xml:space="preserve"> and is subject to the following terms and conditions set forth below.  </w:t>
      </w:r>
    </w:p>
    <w:p w14:paraId="2FE78938" w14:textId="77777777" w:rsidR="006C3542" w:rsidRDefault="006C3542" w:rsidP="00A453FD">
      <w:pPr>
        <w:spacing w:after="0"/>
      </w:pPr>
    </w:p>
    <w:p w14:paraId="5BAD023B" w14:textId="500B9772" w:rsidR="006C3542" w:rsidRDefault="006C3542" w:rsidP="00A453FD">
      <w:pPr>
        <w:spacing w:after="0"/>
        <w:rPr>
          <w:b/>
          <w:bCs/>
        </w:rPr>
      </w:pPr>
      <w:r>
        <w:rPr>
          <w:b/>
          <w:bCs/>
        </w:rPr>
        <w:t>DEFINITIONS AND DUTIES</w:t>
      </w:r>
    </w:p>
    <w:p w14:paraId="53F2C0E7" w14:textId="6378304B" w:rsidR="00E04A6C" w:rsidRDefault="00620018" w:rsidP="00A453FD">
      <w:pPr>
        <w:spacing w:after="0"/>
        <w:rPr>
          <w:b/>
          <w:bCs/>
        </w:rPr>
      </w:pPr>
      <w:r>
        <w:t xml:space="preserve">Except for classroom time (and its associated requirements), Employee will be under the direction and control of </w:t>
      </w:r>
      <w:r w:rsidR="005C064A">
        <w:t xml:space="preserve">a </w:t>
      </w:r>
      <w:r w:rsidR="001F56D4">
        <w:t>faculty member or supervisor designated by the University</w:t>
      </w:r>
      <w:r w:rsidR="009B2CFC">
        <w:t xml:space="preserve"> </w:t>
      </w:r>
      <w:r w:rsidR="00385EF1">
        <w:t xml:space="preserve">(Supervisor) </w:t>
      </w:r>
      <w:r w:rsidR="00E04A6C">
        <w:t xml:space="preserve">while performing the duties described below.  </w:t>
      </w:r>
      <w:r w:rsidR="00447711">
        <w:t xml:space="preserve">Employee </w:t>
      </w:r>
      <w:r w:rsidR="00653081">
        <w:t xml:space="preserve">will gain professional and practical experience from the Supervisor while learning </w:t>
      </w:r>
      <w:r w:rsidR="00B45C34">
        <w:t xml:space="preserve">the Supervisor’s art or expertise </w:t>
      </w:r>
      <w:r w:rsidR="008149E7">
        <w:t xml:space="preserve">by performing </w:t>
      </w:r>
      <w:r w:rsidR="00E46640">
        <w:t>under this Agreement</w:t>
      </w:r>
      <w:r w:rsidR="00790669">
        <w:t xml:space="preserve"> and, therefore, benefiting </w:t>
      </w:r>
      <w:r w:rsidR="00B9061F">
        <w:t xml:space="preserve">Employee and </w:t>
      </w:r>
      <w:r w:rsidR="00790669">
        <w:t>FIU</w:t>
      </w:r>
      <w:r w:rsidR="008149E7">
        <w:t xml:space="preserve">.  </w:t>
      </w:r>
    </w:p>
    <w:p w14:paraId="6C58F1E2" w14:textId="77777777" w:rsidR="00E04A6C" w:rsidRPr="006C3542" w:rsidRDefault="00E04A6C" w:rsidP="00A453FD">
      <w:pPr>
        <w:spacing w:after="0"/>
        <w:rPr>
          <w:b/>
          <w:bCs/>
        </w:rPr>
      </w:pPr>
    </w:p>
    <w:p w14:paraId="1BADF6ED" w14:textId="55784565" w:rsidR="00123820" w:rsidRDefault="00DB704F" w:rsidP="00A453FD">
      <w:pPr>
        <w:pStyle w:val="ListParagraph"/>
        <w:numPr>
          <w:ilvl w:val="0"/>
          <w:numId w:val="6"/>
        </w:numPr>
        <w:spacing w:after="0"/>
      </w:pPr>
      <w:r w:rsidRPr="003158C3">
        <w:rPr>
          <w:b/>
          <w:bCs/>
        </w:rPr>
        <w:t>Graduate Assistant (GA)</w:t>
      </w:r>
      <w:r>
        <w:t xml:space="preserve">.  </w:t>
      </w:r>
      <w:r w:rsidR="00363101">
        <w:t xml:space="preserve">This is the umbrella designated for all </w:t>
      </w:r>
      <w:r w:rsidR="00720378">
        <w:t xml:space="preserve">graduate students employed as </w:t>
      </w:r>
      <w:r w:rsidR="00363101">
        <w:t>G</w:t>
      </w:r>
      <w:r w:rsidR="00DB19B8">
        <w:t>raduate Assistants</w:t>
      </w:r>
      <w:r w:rsidR="005E251B">
        <w:t xml:space="preserve"> (GAs)</w:t>
      </w:r>
      <w:r w:rsidR="00363101">
        <w:t xml:space="preserve">.  </w:t>
      </w:r>
      <w:r>
        <w:t>A</w:t>
      </w:r>
      <w:r w:rsidR="005C064A">
        <w:t>ll</w:t>
      </w:r>
      <w:r>
        <w:t xml:space="preserve"> </w:t>
      </w:r>
      <w:r w:rsidRPr="00941F04">
        <w:t>G</w:t>
      </w:r>
      <w:r w:rsidR="005C064A">
        <w:t xml:space="preserve">As may teach, conduct research, </w:t>
      </w:r>
      <w:r w:rsidR="002E23B2">
        <w:t>or have other responsibilities that contribute to his/her professional development</w:t>
      </w:r>
      <w:r w:rsidR="00C27707">
        <w:t xml:space="preserve"> and the academic endeavors of the Supervisor</w:t>
      </w:r>
      <w:r w:rsidR="00DD6DBA">
        <w:t xml:space="preserve"> </w:t>
      </w:r>
      <w:r w:rsidR="008876FE">
        <w:t>that</w:t>
      </w:r>
      <w:r w:rsidR="00DD6DBA">
        <w:t xml:space="preserve"> benefit of </w:t>
      </w:r>
      <w:r w:rsidR="00055F9D">
        <w:t>FIU</w:t>
      </w:r>
      <w:r w:rsidR="00C27707">
        <w:t>.</w:t>
      </w:r>
      <w:r w:rsidR="00843ED1">
        <w:t xml:space="preserve">  </w:t>
      </w:r>
      <w:r w:rsidR="002B22EB">
        <w:t xml:space="preserve">Such </w:t>
      </w:r>
      <w:r w:rsidR="002B22EB" w:rsidRPr="00B51363">
        <w:t xml:space="preserve">duties may include but are not limited to documentation, interviews, work </w:t>
      </w:r>
      <w:r w:rsidR="00BA438C" w:rsidRPr="00B51363">
        <w:t>on a grant or contract, work</w:t>
      </w:r>
      <w:r w:rsidR="00E83A88" w:rsidRPr="00B51363">
        <w:t xml:space="preserve"> (research)</w:t>
      </w:r>
      <w:r w:rsidR="00BA438C" w:rsidRPr="00B51363">
        <w:t xml:space="preserve"> </w:t>
      </w:r>
      <w:r w:rsidR="00BA438C">
        <w:t>on thesis/dissertation and other papers, and other activities as assigned</w:t>
      </w:r>
      <w:r w:rsidR="008F3D53">
        <w:t xml:space="preserve"> and are compensated for this work</w:t>
      </w:r>
      <w:r w:rsidR="00BA438C">
        <w:t xml:space="preserve">.  </w:t>
      </w:r>
      <w:r w:rsidR="003158C3">
        <w:t>If t</w:t>
      </w:r>
      <w:r w:rsidR="00BA438C">
        <w:t>he GA</w:t>
      </w:r>
      <w:r w:rsidR="00296356">
        <w:t xml:space="preserve"> is performing duties </w:t>
      </w:r>
      <w:r w:rsidR="00076D21">
        <w:t>as a Graduate Research Assistant (GRA)</w:t>
      </w:r>
      <w:r w:rsidR="00296356">
        <w:t xml:space="preserve">, </w:t>
      </w:r>
      <w:r w:rsidR="00076D21">
        <w:t>Graduate Teaching Assistant (GTA)</w:t>
      </w:r>
      <w:r w:rsidR="003158C3">
        <w:t xml:space="preserve">, </w:t>
      </w:r>
      <w:r w:rsidR="00296356">
        <w:t xml:space="preserve">or General GA (GGA), </w:t>
      </w:r>
      <w:r w:rsidR="003158C3">
        <w:t>it will be noted below by checking the appropriate box.</w:t>
      </w:r>
    </w:p>
    <w:p w14:paraId="5A2161C2" w14:textId="74B91D95" w:rsidR="00123820" w:rsidRDefault="00123820" w:rsidP="00123820">
      <w:pPr>
        <w:pStyle w:val="ListParagraph"/>
        <w:numPr>
          <w:ilvl w:val="0"/>
          <w:numId w:val="1"/>
        </w:numPr>
        <w:spacing w:after="0"/>
      </w:pPr>
      <w:r>
        <w:rPr>
          <w:b/>
          <w:bCs/>
        </w:rPr>
        <w:t>Graduate Research Assistant (GRA)</w:t>
      </w:r>
      <w:r w:rsidR="007259D6">
        <w:rPr>
          <w:b/>
          <w:bCs/>
        </w:rPr>
        <w:t>.</w:t>
      </w:r>
      <w:r>
        <w:t xml:space="preserve">  A GRA will perform duties related to research</w:t>
      </w:r>
      <w:r w:rsidRPr="00123820">
        <w:t xml:space="preserve"> </w:t>
      </w:r>
      <w:r>
        <w:t>that support his/her academic program and the academic endeavor of the Supervisor</w:t>
      </w:r>
      <w:r w:rsidR="00D45DAA">
        <w:t xml:space="preserve"> and benefiting FIU</w:t>
      </w:r>
      <w:r>
        <w:t>.  Such duties include</w:t>
      </w:r>
      <w:r w:rsidR="00C17932">
        <w:t>,</w:t>
      </w:r>
      <w:r>
        <w:t xml:space="preserve"> but are not limited to field work, documentation, experimentation, interviews, work under a grant or contract,</w:t>
      </w:r>
      <w:r w:rsidR="00D45DAA">
        <w:t xml:space="preserve"> research</w:t>
      </w:r>
      <w:r>
        <w:t xml:space="preserve"> on </w:t>
      </w:r>
      <w:r w:rsidR="006A5B81">
        <w:t>t</w:t>
      </w:r>
      <w:r w:rsidR="00074361">
        <w:t>hesis/dissertation</w:t>
      </w:r>
      <w:r w:rsidR="007B586F">
        <w:t xml:space="preserve"> and other papers</w:t>
      </w:r>
      <w:r>
        <w:t xml:space="preserve">, and other activities as assigned.  For some positions assigned to this class, special </w:t>
      </w:r>
      <w:r w:rsidRPr="003158C3">
        <w:t>qualifications</w:t>
      </w:r>
      <w:r w:rsidR="001E7A31" w:rsidRPr="003158C3">
        <w:t>/training</w:t>
      </w:r>
      <w:r w:rsidRPr="003158C3">
        <w:t xml:space="preserve"> may be</w:t>
      </w:r>
      <w:r>
        <w:t xml:space="preserve"> added to the minimum qualifications as determined by </w:t>
      </w:r>
      <w:r w:rsidR="00031632">
        <w:t>the Supervisor</w:t>
      </w:r>
      <w:r>
        <w:t>.</w:t>
      </w:r>
    </w:p>
    <w:p w14:paraId="08B19096" w14:textId="19DAA9AC" w:rsidR="009540D0" w:rsidRDefault="009540D0" w:rsidP="00123820">
      <w:pPr>
        <w:pStyle w:val="ListParagraph"/>
        <w:numPr>
          <w:ilvl w:val="0"/>
          <w:numId w:val="1"/>
        </w:numPr>
        <w:spacing w:after="0"/>
      </w:pPr>
      <w:r>
        <w:rPr>
          <w:b/>
          <w:bCs/>
        </w:rPr>
        <w:t>Graduate Teaching Assistant (GTA)</w:t>
      </w:r>
      <w:r>
        <w:t xml:space="preserve">.  </w:t>
      </w:r>
      <w:r w:rsidR="003D06E2">
        <w:t xml:space="preserve">A GTA will perform duties related to </w:t>
      </w:r>
      <w:r w:rsidR="00C73C4C">
        <w:t>assisting a faculty member with a teaching assignment</w:t>
      </w:r>
      <w:r w:rsidR="005E4AEC">
        <w:t xml:space="preserve"> and </w:t>
      </w:r>
      <w:r w:rsidR="00E76EF8">
        <w:t>research that support his/her academic program and the academic endeavors of the Supervisor</w:t>
      </w:r>
      <w:r w:rsidR="00336825">
        <w:t xml:space="preserve"> and benefiting FIU</w:t>
      </w:r>
      <w:r w:rsidR="00C73C4C">
        <w:t>.  Such duties include but are not limited to preparing lectures, grading assignments</w:t>
      </w:r>
      <w:r w:rsidR="009B1846">
        <w:t xml:space="preserve">, researching class topics, substituting </w:t>
      </w:r>
      <w:r w:rsidR="00C77ACD">
        <w:t>for the Faculty of Record</w:t>
      </w:r>
      <w:r w:rsidR="00074361">
        <w:t xml:space="preserve">, and </w:t>
      </w:r>
      <w:r w:rsidR="00695D8A" w:rsidRPr="00B51363">
        <w:t xml:space="preserve">work </w:t>
      </w:r>
      <w:r w:rsidR="00E83A88" w:rsidRPr="00B51363">
        <w:t xml:space="preserve">(research) </w:t>
      </w:r>
      <w:r w:rsidR="00695D8A" w:rsidRPr="00B51363">
        <w:t xml:space="preserve">on </w:t>
      </w:r>
      <w:r w:rsidR="00695D8A">
        <w:t>thesis/dissertation and other papers, and other activities as assigned</w:t>
      </w:r>
      <w:r w:rsidR="00C77ACD">
        <w:t xml:space="preserve">.  </w:t>
      </w:r>
    </w:p>
    <w:p w14:paraId="7DED3C4B" w14:textId="35DCA2AE" w:rsidR="00D342DA" w:rsidRDefault="00D342DA" w:rsidP="00123820">
      <w:pPr>
        <w:pStyle w:val="ListParagraph"/>
        <w:numPr>
          <w:ilvl w:val="0"/>
          <w:numId w:val="1"/>
        </w:numPr>
        <w:spacing w:after="0"/>
      </w:pPr>
      <w:r>
        <w:rPr>
          <w:b/>
          <w:bCs/>
        </w:rPr>
        <w:t xml:space="preserve">Graduate </w:t>
      </w:r>
      <w:r w:rsidR="001F56D4">
        <w:rPr>
          <w:b/>
          <w:bCs/>
        </w:rPr>
        <w:t xml:space="preserve">General </w:t>
      </w:r>
      <w:r>
        <w:rPr>
          <w:b/>
          <w:bCs/>
        </w:rPr>
        <w:t>Assistant (GGA)</w:t>
      </w:r>
      <w:r>
        <w:t>. A GGA will perform duties related to the academic program wh</w:t>
      </w:r>
      <w:r w:rsidR="00E52579">
        <w:t>ich has hired h</w:t>
      </w:r>
      <w:r w:rsidR="00D202EB">
        <w:t>im/her,</w:t>
      </w:r>
      <w:r w:rsidR="002963E0">
        <w:t xml:space="preserve"> </w:t>
      </w:r>
      <w:r w:rsidR="00003E9A">
        <w:t xml:space="preserve">benefitting FIU </w:t>
      </w:r>
      <w:r w:rsidR="002963E0">
        <w:t>and in furtherance of the GGA’s academic program</w:t>
      </w:r>
      <w:r w:rsidR="001F56D4">
        <w:t xml:space="preserve"> </w:t>
      </w:r>
      <w:r w:rsidR="00720378">
        <w:t>but in which teaching or research is not a primary responsibility</w:t>
      </w:r>
      <w:r w:rsidR="00E52579">
        <w:t xml:space="preserve">. </w:t>
      </w:r>
      <w:r w:rsidR="002963E0">
        <w:t xml:space="preserve"> </w:t>
      </w:r>
      <w:r w:rsidR="00E52579">
        <w:t xml:space="preserve">A GGA will be under the direct supervision and control of the </w:t>
      </w:r>
      <w:r w:rsidR="002963E0">
        <w:t xml:space="preserve">supervisor assigned when hired.  </w:t>
      </w:r>
    </w:p>
    <w:p w14:paraId="12ABE0B0" w14:textId="0351EB0F" w:rsidR="005D0EED" w:rsidRDefault="005D0EED">
      <w:r>
        <w:br w:type="page"/>
      </w:r>
    </w:p>
    <w:p w14:paraId="78B3499B" w14:textId="77777777" w:rsidR="005D0EED" w:rsidRDefault="005D0EED" w:rsidP="00D53920">
      <w:pPr>
        <w:pStyle w:val="ListParagraph"/>
        <w:spacing w:after="0"/>
        <w:ind w:left="1080"/>
      </w:pPr>
    </w:p>
    <w:p w14:paraId="39EB7E3D" w14:textId="77777777" w:rsidR="00B62584" w:rsidRDefault="00B62584" w:rsidP="00B62584">
      <w:pPr>
        <w:spacing w:after="0"/>
      </w:pPr>
    </w:p>
    <w:p w14:paraId="00E49746" w14:textId="090C4F25" w:rsidR="00E227BF" w:rsidRPr="00512ABD" w:rsidRDefault="00B62584" w:rsidP="00E227BF">
      <w:pPr>
        <w:spacing w:after="0"/>
        <w:rPr>
          <w:b/>
        </w:rPr>
      </w:pPr>
      <w:r>
        <w:rPr>
          <w:b/>
          <w:bCs/>
        </w:rPr>
        <w:t>TERMS AND CONDITIONS OF EMPLOYMENT</w:t>
      </w:r>
    </w:p>
    <w:p w14:paraId="37CC17D1" w14:textId="74B51DB2" w:rsidR="003052CB" w:rsidRDefault="003052CB" w:rsidP="00FD6738">
      <w:pPr>
        <w:pStyle w:val="ListParagraph"/>
        <w:numPr>
          <w:ilvl w:val="0"/>
          <w:numId w:val="2"/>
        </w:numPr>
        <w:spacing w:after="0"/>
      </w:pPr>
      <w:r>
        <w:t>In consideration for the performance of the duties described in this Agreement, Employee will be paid</w:t>
      </w:r>
      <w:r w:rsidR="00235D5C">
        <w:t xml:space="preserve"> on a </w:t>
      </w:r>
      <w:proofErr w:type="gramStart"/>
      <w:r w:rsidR="00235D5C">
        <w:t>twenty hour</w:t>
      </w:r>
      <w:proofErr w:type="gramEnd"/>
      <w:r w:rsidR="00235D5C">
        <w:t xml:space="preserve"> week basis</w:t>
      </w:r>
      <w:r w:rsidR="0030438F">
        <w:t xml:space="preserve"> </w:t>
      </w:r>
      <w:r w:rsidR="00281C41">
        <w:t xml:space="preserve">in accordance with the current stipend being received.  This Agreement is </w:t>
      </w:r>
      <w:r w:rsidR="00AF0FBF">
        <w:t>not for additional compensation</w:t>
      </w:r>
      <w:r w:rsidR="00A6623E">
        <w:t>.</w:t>
      </w:r>
    </w:p>
    <w:p w14:paraId="14861F49" w14:textId="5C10B90F" w:rsidR="00B62584" w:rsidRDefault="00FD6738" w:rsidP="00FD6738">
      <w:pPr>
        <w:pStyle w:val="ListParagraph"/>
        <w:numPr>
          <w:ilvl w:val="0"/>
          <w:numId w:val="2"/>
        </w:numPr>
        <w:spacing w:after="0"/>
      </w:pPr>
      <w:r>
        <w:t>Employee agree</w:t>
      </w:r>
      <w:r w:rsidR="009533A9">
        <w:t>s</w:t>
      </w:r>
      <w:r>
        <w:t xml:space="preserve"> NOT to accept any </w:t>
      </w:r>
      <w:r w:rsidR="00894645">
        <w:t xml:space="preserve">other </w:t>
      </w:r>
      <w:r w:rsidR="009E2878">
        <w:t xml:space="preserve">employment </w:t>
      </w:r>
      <w:r w:rsidR="005A4AFA">
        <w:t>unless approved through the Graduate School requirements</w:t>
      </w:r>
      <w:r w:rsidR="005C1CB0">
        <w:t xml:space="preserve">.  </w:t>
      </w:r>
    </w:p>
    <w:p w14:paraId="464714E5" w14:textId="478CCFB3" w:rsidR="00306440" w:rsidRDefault="00911F42" w:rsidP="00E77E53">
      <w:pPr>
        <w:pStyle w:val="ListParagraph"/>
        <w:numPr>
          <w:ilvl w:val="0"/>
          <w:numId w:val="2"/>
        </w:numPr>
        <w:spacing w:after="0"/>
      </w:pPr>
      <w:r>
        <w:t xml:space="preserve">The term of this Agreement </w:t>
      </w:r>
      <w:r w:rsidR="00B8760A">
        <w:t xml:space="preserve">began </w:t>
      </w:r>
      <w:r>
        <w:t xml:space="preserve">on </w:t>
      </w:r>
      <w:r w:rsidR="00210AAE" w:rsidRPr="001E11EA">
        <w:rPr>
          <w:u w:val="single"/>
        </w:rPr>
        <w:t>January 8, 2024</w:t>
      </w:r>
      <w:r w:rsidRPr="00027C9B">
        <w:rPr>
          <w:color w:val="FF0000"/>
        </w:rPr>
        <w:t xml:space="preserve"> </w:t>
      </w:r>
      <w:r>
        <w:t xml:space="preserve">and ends on </w:t>
      </w:r>
      <w:r w:rsidR="00210AAE" w:rsidRPr="001E11EA">
        <w:rPr>
          <w:u w:val="single"/>
        </w:rPr>
        <w:t>May 3, 2024</w:t>
      </w:r>
      <w:r w:rsidR="00210AAE">
        <w:t xml:space="preserve"> </w:t>
      </w:r>
      <w:r>
        <w:t xml:space="preserve">unless </w:t>
      </w:r>
      <w:r w:rsidR="00CD7DF7">
        <w:t>terminated earlier for f</w:t>
      </w:r>
      <w:r w:rsidR="004A5704">
        <w:t xml:space="preserve">ailure to perform satisfactorily the duties of this Agreement or </w:t>
      </w:r>
      <w:r w:rsidR="001709D7">
        <w:t>satisfactory academic work</w:t>
      </w:r>
      <w:r w:rsidR="0002164C">
        <w:t xml:space="preserve"> associated with the employment</w:t>
      </w:r>
      <w:r w:rsidR="007E3CFF">
        <w:t>.</w:t>
      </w:r>
      <w:r w:rsidR="006B0124">
        <w:t xml:space="preserve"> </w:t>
      </w:r>
      <w:r w:rsidR="007E3CFF">
        <w:t xml:space="preserve"> </w:t>
      </w:r>
      <w:r w:rsidR="00AD2868">
        <w:t xml:space="preserve">If Employee terminates early, </w:t>
      </w:r>
      <w:r w:rsidR="00DD2A79">
        <w:t xml:space="preserve">the Agreement will be </w:t>
      </w:r>
      <w:r w:rsidR="00027C9B">
        <w:t>cancelled,</w:t>
      </w:r>
      <w:r w:rsidR="00DD2A79">
        <w:t xml:space="preserve"> and the tuition waiver</w:t>
      </w:r>
      <w:r w:rsidR="00444324">
        <w:t xml:space="preserve"> </w:t>
      </w:r>
      <w:r w:rsidR="00A36A7D">
        <w:t>may</w:t>
      </w:r>
      <w:r w:rsidR="00DD2A79">
        <w:t xml:space="preserve"> be reversed</w:t>
      </w:r>
      <w:r w:rsidR="00444324">
        <w:t>.</w:t>
      </w:r>
    </w:p>
    <w:p w14:paraId="0D3F8D70" w14:textId="77777777" w:rsidR="00306440" w:rsidRDefault="00306440" w:rsidP="00306440">
      <w:pPr>
        <w:pStyle w:val="ListParagraph"/>
        <w:spacing w:after="0"/>
      </w:pPr>
    </w:p>
    <w:p w14:paraId="5AD87E33" w14:textId="69FD7EF3" w:rsidR="00E77E53" w:rsidRPr="006472E0" w:rsidRDefault="00E77E53" w:rsidP="00306440">
      <w:pPr>
        <w:pStyle w:val="ListParagraph"/>
        <w:spacing w:after="0"/>
        <w:ind w:left="0"/>
        <w:rPr>
          <w:b/>
        </w:rPr>
      </w:pPr>
      <w:r w:rsidRPr="00306440">
        <w:rPr>
          <w:b/>
          <w:bCs/>
        </w:rPr>
        <w:t>EMPLOYMENT BENEFITS</w:t>
      </w:r>
    </w:p>
    <w:p w14:paraId="577D2F2C" w14:textId="0909B236" w:rsidR="0059566F" w:rsidRDefault="00C86457" w:rsidP="00D32BA2">
      <w:pPr>
        <w:pStyle w:val="ListParagraph"/>
        <w:numPr>
          <w:ilvl w:val="0"/>
          <w:numId w:val="11"/>
        </w:numPr>
        <w:spacing w:after="0"/>
      </w:pPr>
      <w:r w:rsidRPr="00235D5C">
        <w:rPr>
          <w:u w:val="single"/>
        </w:rPr>
        <w:t>I</w:t>
      </w:r>
      <w:r w:rsidRPr="00D32BA2">
        <w:rPr>
          <w:u w:val="single"/>
        </w:rPr>
        <w:t>nsurance Coverage</w:t>
      </w:r>
      <w:r>
        <w:t>.</w:t>
      </w:r>
      <w:r w:rsidR="00082F1B">
        <w:t xml:space="preserve">  </w:t>
      </w:r>
      <w:r w:rsidR="001E11EA">
        <w:t xml:space="preserve">FIU provides subsidized health insurance </w:t>
      </w:r>
      <w:r w:rsidR="00763A3C">
        <w:t xml:space="preserve">to the </w:t>
      </w:r>
      <w:r w:rsidR="005D2C74">
        <w:t>Employee which</w:t>
      </w:r>
      <w:r w:rsidR="00CC6ACD">
        <w:t xml:space="preserve"> is described at GA Handbook </w:t>
      </w:r>
      <w:hyperlink r:id="rId7" w:history="1">
        <w:r w:rsidR="00CC6ACD">
          <w:rPr>
            <w:rStyle w:val="Hyperlink"/>
          </w:rPr>
          <w:t>20</w:t>
        </w:r>
        <w:r w:rsidR="00CB04B5">
          <w:rPr>
            <w:rStyle w:val="Hyperlink"/>
          </w:rPr>
          <w:t xml:space="preserve">23-2024 </w:t>
        </w:r>
        <w:r w:rsidR="00CC6ACD">
          <w:rPr>
            <w:rStyle w:val="Hyperlink"/>
          </w:rPr>
          <w:t>GA Handbook - University Graduate School (fiu.edu)</w:t>
        </w:r>
      </w:hyperlink>
      <w:r w:rsidR="00CC6ACD">
        <w:rPr>
          <w:rStyle w:val="Hyperlink"/>
        </w:rPr>
        <w:t xml:space="preserve">.  </w:t>
      </w:r>
    </w:p>
    <w:p w14:paraId="143697FA" w14:textId="2FBA8DB8" w:rsidR="00C4115D" w:rsidRDefault="00C86457" w:rsidP="00D32BA2">
      <w:pPr>
        <w:pStyle w:val="ListParagraph"/>
        <w:numPr>
          <w:ilvl w:val="0"/>
          <w:numId w:val="11"/>
        </w:numPr>
        <w:spacing w:after="0"/>
      </w:pPr>
      <w:r>
        <w:rPr>
          <w:u w:val="single"/>
        </w:rPr>
        <w:t>Tuition Waiver</w:t>
      </w:r>
      <w:r>
        <w:t>.</w:t>
      </w:r>
      <w:r w:rsidR="00464FFB">
        <w:t xml:space="preserve">  FIU will pay </w:t>
      </w:r>
      <w:r w:rsidR="00BC296A">
        <w:t>the tuition matriculation fee during the pendency of this Agreement</w:t>
      </w:r>
      <w:r w:rsidR="00294C14">
        <w:t xml:space="preserve"> for </w:t>
      </w:r>
      <w:r w:rsidR="002F2B23">
        <w:t xml:space="preserve">those </w:t>
      </w:r>
      <w:r w:rsidR="00327373">
        <w:t>E</w:t>
      </w:r>
      <w:r w:rsidR="002F2B23">
        <w:t>mployees</w:t>
      </w:r>
      <w:r w:rsidR="00294C14">
        <w:t xml:space="preserve"> on a</w:t>
      </w:r>
      <w:r w:rsidR="009B28FA">
        <w:t xml:space="preserve">t least a </w:t>
      </w:r>
      <w:r w:rsidR="00294C14">
        <w:t xml:space="preserve">twenty-hour </w:t>
      </w:r>
      <w:r w:rsidR="009B28FA">
        <w:t xml:space="preserve">(20) </w:t>
      </w:r>
      <w:r w:rsidR="00294C14">
        <w:t>workweek</w:t>
      </w:r>
      <w:r w:rsidR="00660422">
        <w:t>.</w:t>
      </w:r>
      <w:r w:rsidR="00294C14">
        <w:t xml:space="preserve">  </w:t>
      </w:r>
      <w:r w:rsidR="00C4115D">
        <w:t xml:space="preserve">The Employee is still responsible, however, for the per credit fees of $75.69 along with the standard semester fees. Laboratory, on-line, and other special fees </w:t>
      </w:r>
      <w:r w:rsidR="008C25DA">
        <w:t xml:space="preserve">such as orientation fee or photo ID fee </w:t>
      </w:r>
      <w:r w:rsidR="00C4115D">
        <w:t>must be added</w:t>
      </w:r>
      <w:r w:rsidR="008C25DA">
        <w:t xml:space="preserve">, </w:t>
      </w:r>
      <w:r w:rsidR="00C4115D">
        <w:t>if applicable.</w:t>
      </w:r>
      <w:r w:rsidR="004D52E9">
        <w:t xml:space="preserve">  All of the fees are subject to change by the FIU BOT. </w:t>
      </w:r>
      <w:r w:rsidR="00C4115D">
        <w:t xml:space="preserve"> Below is an example for a typical semester</w:t>
      </w:r>
      <w:r w:rsidR="003976BA">
        <w:t>:</w:t>
      </w:r>
    </w:p>
    <w:p w14:paraId="254AC206" w14:textId="0E8ED9E4" w:rsidR="00C4115D" w:rsidRDefault="00C4115D" w:rsidP="00C4115D">
      <w:pPr>
        <w:spacing w:after="0"/>
        <w:ind w:left="1080"/>
      </w:pPr>
      <w:r>
        <w:t>9 credit hours at $75.69 per credit fees</w:t>
      </w:r>
      <w:r>
        <w:tab/>
      </w:r>
      <w:r w:rsidR="008C25DA">
        <w:tab/>
      </w:r>
      <w:r>
        <w:t>$681.21</w:t>
      </w:r>
    </w:p>
    <w:p w14:paraId="40DA9A51" w14:textId="147BD4E0" w:rsidR="008C25DA" w:rsidRDefault="00C4115D" w:rsidP="00212C20">
      <w:pPr>
        <w:spacing w:after="0"/>
        <w:ind w:left="1080"/>
      </w:pPr>
      <w:r>
        <w:t>Semest</w:t>
      </w:r>
      <w:r w:rsidR="008C25DA">
        <w:t>e</w:t>
      </w:r>
      <w:r>
        <w:t xml:space="preserve">r fees - health, athletic &amp; parking </w:t>
      </w:r>
      <w:r>
        <w:tab/>
      </w:r>
      <w:r w:rsidR="00212C20">
        <w:tab/>
      </w:r>
      <w:r w:rsidRPr="00212C20">
        <w:rPr>
          <w:u w:val="single"/>
        </w:rPr>
        <w:t>$198.</w:t>
      </w:r>
      <w:r w:rsidR="00E74905">
        <w:rPr>
          <w:u w:val="single"/>
        </w:rPr>
        <w:t>99</w:t>
      </w:r>
    </w:p>
    <w:p w14:paraId="4AE26729" w14:textId="7195F53D" w:rsidR="008C25DA" w:rsidRDefault="00C4115D" w:rsidP="00212C20">
      <w:pPr>
        <w:spacing w:after="0"/>
        <w:ind w:left="1080"/>
      </w:pPr>
      <w:r>
        <w:t>Total Cost per Term</w:t>
      </w:r>
      <w:r w:rsidR="008C25DA">
        <w:tab/>
      </w:r>
      <w:r w:rsidR="008C25DA">
        <w:tab/>
      </w:r>
      <w:r w:rsidR="008C25DA">
        <w:tab/>
      </w:r>
      <w:r w:rsidR="008C25DA">
        <w:tab/>
      </w:r>
      <w:r w:rsidR="00212C20">
        <w:tab/>
      </w:r>
      <w:r>
        <w:t>$880.</w:t>
      </w:r>
      <w:r w:rsidR="00E74905">
        <w:t>20</w:t>
      </w:r>
      <w:r>
        <w:t xml:space="preserve"> </w:t>
      </w:r>
    </w:p>
    <w:p w14:paraId="4CBB6A09" w14:textId="77777777" w:rsidR="00212C20" w:rsidRDefault="00212C20" w:rsidP="00212C20">
      <w:pPr>
        <w:spacing w:after="0"/>
        <w:ind w:left="720"/>
      </w:pPr>
    </w:p>
    <w:p w14:paraId="2D7604B2" w14:textId="0A29E565" w:rsidR="00C62EC2" w:rsidRPr="00C62EC2" w:rsidRDefault="00C62EC2" w:rsidP="008368FA">
      <w:pPr>
        <w:spacing w:after="0" w:line="240" w:lineRule="auto"/>
        <w:contextualSpacing/>
        <w:jc w:val="both"/>
        <w:rPr>
          <w:rFonts w:ascii="Calibri" w:eastAsia="Times New Roman" w:hAnsi="Calibri" w:cs="Calibri"/>
          <w:b/>
          <w:bCs/>
          <w:kern w:val="0"/>
          <w14:ligatures w14:val="none"/>
        </w:rPr>
      </w:pPr>
      <w:r>
        <w:rPr>
          <w:rFonts w:ascii="Calibri" w:eastAsia="Times New Roman" w:hAnsi="Calibri" w:cs="Calibri"/>
          <w:b/>
          <w:bCs/>
          <w:kern w:val="0"/>
          <w14:ligatures w14:val="none"/>
        </w:rPr>
        <w:t>MISCELLANEOUS TERMS AND CONDITIONS</w:t>
      </w:r>
    </w:p>
    <w:p w14:paraId="6DEE5287" w14:textId="77777777" w:rsidR="00003E62" w:rsidRDefault="00C62EC2" w:rsidP="00003E62">
      <w:pPr>
        <w:pStyle w:val="ListParagraph"/>
        <w:numPr>
          <w:ilvl w:val="0"/>
          <w:numId w:val="5"/>
        </w:numPr>
        <w:spacing w:after="0"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T</w:t>
      </w:r>
      <w:r w:rsidR="008368FA" w:rsidRPr="00C62EC2">
        <w:rPr>
          <w:rFonts w:ascii="Calibri" w:eastAsia="Times New Roman" w:hAnsi="Calibri" w:cs="Calibri"/>
          <w:kern w:val="0"/>
          <w14:ligatures w14:val="none"/>
        </w:rPr>
        <w:t xml:space="preserve">his Agreement sets forth the entire agreement between </w:t>
      </w:r>
      <w:r w:rsidR="00003E62">
        <w:rPr>
          <w:rFonts w:ascii="Calibri" w:eastAsia="Times New Roman" w:hAnsi="Calibri" w:cs="Calibri"/>
          <w:kern w:val="0"/>
          <w14:ligatures w14:val="none"/>
        </w:rPr>
        <w:t>Employee</w:t>
      </w:r>
      <w:r w:rsidR="008368FA" w:rsidRPr="00C62EC2">
        <w:rPr>
          <w:rFonts w:ascii="Calibri" w:eastAsia="Times New Roman" w:hAnsi="Calibri" w:cs="Calibri"/>
          <w:kern w:val="0"/>
          <w14:ligatures w14:val="none"/>
        </w:rPr>
        <w:t xml:space="preserve"> and </w:t>
      </w:r>
      <w:r w:rsidR="008368FA" w:rsidRPr="00C62EC2">
        <w:rPr>
          <w:rFonts w:ascii="Calibri" w:eastAsia="Times New Roman" w:hAnsi="Calibri" w:cs="Calibri"/>
          <w:bCs/>
          <w:kern w:val="0"/>
          <w14:ligatures w14:val="none"/>
        </w:rPr>
        <w:t>FIU</w:t>
      </w:r>
      <w:r w:rsidR="008368FA" w:rsidRPr="00C62EC2">
        <w:rPr>
          <w:rFonts w:ascii="Calibri" w:eastAsia="Times New Roman" w:hAnsi="Calibri" w:cs="Calibri"/>
          <w:kern w:val="0"/>
          <w14:ligatures w14:val="none"/>
        </w:rPr>
        <w:t xml:space="preserve"> and supersedes and renders null and void any and all prior or contemporaneous oral or written understandings, statements, representations or promises.</w:t>
      </w:r>
      <w:r w:rsidR="008368FA" w:rsidRPr="00C62EC2">
        <w:rPr>
          <w:rFonts w:ascii="Calibri" w:eastAsia="Times New Roman" w:hAnsi="Calibri" w:cs="Calibri"/>
          <w:b/>
          <w:bCs/>
          <w:kern w:val="0"/>
          <w14:ligatures w14:val="none"/>
        </w:rPr>
        <w:t xml:space="preserve"> </w:t>
      </w:r>
      <w:r w:rsidR="008368FA" w:rsidRPr="00C62EC2">
        <w:rPr>
          <w:rFonts w:ascii="Calibri" w:eastAsia="Times New Roman" w:hAnsi="Calibri" w:cs="Calibri"/>
          <w:kern w:val="0"/>
          <w14:ligatures w14:val="none"/>
        </w:rPr>
        <w:t>This Agreement may not be modified or amended, and no provisions of this Agreement may be waived, unless such modification, amendment, or waiver is contained in a written document executed by both parties hereto.  This Agreement is made and delivered in, and will be governed by and construed in accordance with the applicable laws of the State of Florida, and if any term or part of this Agreement is determined to be invalid, illegal or unenforceable in whole or in part, the validity of the remaining part of such term or the validity of any other term of this Agreement will not in any way be affected.</w:t>
      </w:r>
    </w:p>
    <w:p w14:paraId="54C6FCBD" w14:textId="77777777" w:rsidR="00003E62" w:rsidRDefault="00003E62" w:rsidP="00003E62">
      <w:pPr>
        <w:pStyle w:val="ListParagraph"/>
        <w:spacing w:after="0" w:line="240" w:lineRule="auto"/>
        <w:jc w:val="both"/>
        <w:rPr>
          <w:rFonts w:ascii="Calibri" w:eastAsia="Times New Roman" w:hAnsi="Calibri" w:cs="Calibri"/>
          <w:kern w:val="0"/>
          <w14:ligatures w14:val="none"/>
        </w:rPr>
      </w:pPr>
    </w:p>
    <w:p w14:paraId="7B8E49DB" w14:textId="50F9E5F9" w:rsidR="008368FA" w:rsidRPr="006C6335" w:rsidRDefault="008368FA" w:rsidP="006C6335">
      <w:pPr>
        <w:pStyle w:val="ListParagraph"/>
        <w:numPr>
          <w:ilvl w:val="0"/>
          <w:numId w:val="5"/>
        </w:numPr>
        <w:spacing w:after="0" w:line="240" w:lineRule="auto"/>
        <w:rPr>
          <w:rFonts w:cstheme="minorHAnsi"/>
        </w:rPr>
      </w:pPr>
      <w:r w:rsidRPr="006C6335">
        <w:rPr>
          <w:rFonts w:ascii="Calibri" w:eastAsia="Times New Roman" w:hAnsi="Calibri" w:cs="Calibri"/>
          <w:kern w:val="0"/>
          <w14:ligatures w14:val="none"/>
        </w:rPr>
        <w:t xml:space="preserve">This Agreement may be executed and delivered by electronic signature by any of the parties to the other party to the extent permissible under Florida law.  </w:t>
      </w:r>
    </w:p>
    <w:p w14:paraId="109A17D7" w14:textId="77777777" w:rsidR="006C6335" w:rsidRPr="006C6335" w:rsidRDefault="006C6335" w:rsidP="006C6335">
      <w:pPr>
        <w:spacing w:after="0" w:line="240" w:lineRule="auto"/>
        <w:rPr>
          <w:rFonts w:cstheme="minorHAnsi"/>
        </w:rPr>
      </w:pPr>
    </w:p>
    <w:p w14:paraId="7E1528C0" w14:textId="1F55199C" w:rsidR="006C6335" w:rsidDel="00DA3D48" w:rsidRDefault="008E3CF7" w:rsidP="008E3CF7">
      <w:pPr>
        <w:spacing w:line="360" w:lineRule="auto"/>
        <w:jc w:val="both"/>
        <w:rPr>
          <w:del w:id="0" w:author="Rene Price" w:date="2024-02-02T13:59:00Z"/>
          <w:rFonts w:cstheme="minorHAnsi"/>
        </w:rPr>
      </w:pPr>
      <w:r w:rsidRPr="00D21361">
        <w:rPr>
          <w:rFonts w:cstheme="minorHAnsi"/>
        </w:rPr>
        <w:t xml:space="preserve">In witness whereof, the undersigned parties have executed this </w:t>
      </w:r>
      <w:proofErr w:type="spellStart"/>
      <w:r w:rsidRPr="00D21361">
        <w:rPr>
          <w:rFonts w:cstheme="minorHAnsi"/>
        </w:rPr>
        <w:t>Agreement</w:t>
      </w:r>
      <w:r w:rsidR="006C6335">
        <w:rPr>
          <w:rFonts w:cstheme="minorHAnsi"/>
        </w:rPr>
        <w:t>.</w:t>
      </w:r>
    </w:p>
    <w:p w14:paraId="58E3E470" w14:textId="0AD040F7" w:rsidR="006C6335" w:rsidRPr="00E74905" w:rsidRDefault="00B92F9A" w:rsidP="006C6335">
      <w:pPr>
        <w:spacing w:after="0" w:line="240" w:lineRule="auto"/>
        <w:jc w:val="both"/>
        <w:rPr>
          <w:rFonts w:cstheme="minorHAnsi"/>
          <w:u w:val="single"/>
        </w:rPr>
      </w:pPr>
      <w:r>
        <w:rPr>
          <w:rFonts w:cstheme="minorHAnsi"/>
        </w:rPr>
        <w:t>Freeman</w:t>
      </w:r>
      <w:proofErr w:type="spellEnd"/>
      <w:r>
        <w:rPr>
          <w:rFonts w:cstheme="minorHAnsi"/>
        </w:rPr>
        <w:t xml:space="preserve"> Lewis</w:t>
      </w:r>
      <w:r w:rsidR="006C6335">
        <w:rPr>
          <w:rFonts w:cstheme="minorHAnsi"/>
        </w:rPr>
        <w:t>_____________________</w:t>
      </w:r>
      <w:r>
        <w:rPr>
          <w:rFonts w:cstheme="minorHAnsi"/>
        </w:rPr>
        <w:t xml:space="preserve"> </w:t>
      </w:r>
      <w:r w:rsidR="00E74905">
        <w:rPr>
          <w:rFonts w:cstheme="minorHAnsi"/>
        </w:rPr>
        <w:t xml:space="preserve">           </w:t>
      </w:r>
      <w:r w:rsidR="006C6335">
        <w:rPr>
          <w:rFonts w:cstheme="minorHAnsi"/>
        </w:rPr>
        <w:t>___________________________________</w:t>
      </w:r>
      <w:r w:rsidR="00E74905">
        <w:rPr>
          <w:rFonts w:cstheme="minorHAnsi"/>
          <w:u w:val="single"/>
        </w:rPr>
        <w:softHyphen/>
      </w:r>
      <w:r w:rsidR="00E74905">
        <w:rPr>
          <w:rFonts w:cstheme="minorHAnsi"/>
          <w:u w:val="single"/>
        </w:rPr>
        <w:softHyphen/>
      </w:r>
      <w:r w:rsidR="00E74905">
        <w:rPr>
          <w:rFonts w:cstheme="minorHAnsi"/>
          <w:u w:val="single"/>
        </w:rPr>
        <w:softHyphen/>
      </w:r>
      <w:r w:rsidR="00E74905">
        <w:rPr>
          <w:rFonts w:cstheme="minorHAnsi"/>
          <w:u w:val="single"/>
        </w:rPr>
        <w:softHyphen/>
      </w:r>
      <w:r w:rsidR="00E74905">
        <w:rPr>
          <w:rFonts w:cstheme="minorHAnsi"/>
          <w:u w:val="single"/>
        </w:rPr>
        <w:softHyphen/>
      </w:r>
      <w:r w:rsidR="00E74905">
        <w:rPr>
          <w:rFonts w:cstheme="minorHAnsi"/>
        </w:rPr>
        <w:t xml:space="preserve"> </w:t>
      </w:r>
    </w:p>
    <w:p w14:paraId="393C803F" w14:textId="3D004577" w:rsidR="006C6335" w:rsidRDefault="006C6335" w:rsidP="006C6335">
      <w:pPr>
        <w:spacing w:after="0" w:line="240" w:lineRule="auto"/>
        <w:jc w:val="both"/>
        <w:rPr>
          <w:rFonts w:cstheme="minorHAnsi"/>
        </w:rPr>
      </w:pPr>
      <w:r>
        <w:rPr>
          <w:rFonts w:cstheme="minorHAnsi"/>
        </w:rPr>
        <w:t>EMPLOYEE</w:t>
      </w:r>
      <w:r>
        <w:rPr>
          <w:rFonts w:cstheme="minorHAnsi"/>
        </w:rPr>
        <w:tab/>
      </w:r>
      <w:r w:rsidR="00CB04B5">
        <w:rPr>
          <w:rFonts w:cstheme="minorHAnsi"/>
        </w:rPr>
        <w:t xml:space="preserve">             </w:t>
      </w:r>
      <w:r w:rsidR="00E74905">
        <w:rPr>
          <w:rFonts w:cstheme="minorHAnsi"/>
        </w:rPr>
        <w:t xml:space="preserve">                                                          </w:t>
      </w:r>
      <w:r w:rsidR="00CB04B5">
        <w:rPr>
          <w:rFonts w:cstheme="minorHAnsi"/>
        </w:rPr>
        <w:t>GRADUATE PROGRAM DIRECTOR</w:t>
      </w:r>
      <w:r w:rsidR="00906BA9">
        <w:rPr>
          <w:rFonts w:cstheme="minorHAnsi"/>
        </w:rPr>
        <w:tab/>
      </w:r>
      <w:r w:rsidR="00E74905">
        <w:rPr>
          <w:rFonts w:cstheme="minorHAnsi"/>
        </w:rPr>
        <w:t xml:space="preserve">         </w:t>
      </w:r>
    </w:p>
    <w:p w14:paraId="361D3C30" w14:textId="68B9532F" w:rsidR="00906BA9" w:rsidRDefault="00E74905" w:rsidP="006C6335">
      <w:pPr>
        <w:spacing w:after="0" w:line="240" w:lineRule="auto"/>
        <w:jc w:val="both"/>
        <w:rPr>
          <w:rFonts w:cstheme="minorHAnsi"/>
        </w:rPr>
      </w:pPr>
      <w:r>
        <w:rPr>
          <w:rFonts w:cstheme="minorHAnsi"/>
        </w:rPr>
        <w:t>PRINT NAME, SIGN AND DATE</w:t>
      </w:r>
      <w:r w:rsidRPr="00E74905">
        <w:rPr>
          <w:rFonts w:cstheme="minorHAnsi"/>
        </w:rPr>
        <w:t xml:space="preserve"> </w:t>
      </w:r>
      <w:r>
        <w:rPr>
          <w:rFonts w:cstheme="minorHAnsi"/>
        </w:rPr>
        <w:tab/>
      </w:r>
      <w:r>
        <w:rPr>
          <w:rFonts w:cstheme="minorHAnsi"/>
        </w:rPr>
        <w:tab/>
      </w:r>
      <w:r>
        <w:rPr>
          <w:rFonts w:cstheme="minorHAnsi"/>
        </w:rPr>
        <w:tab/>
        <w:t xml:space="preserve">             PRINT NAME, SIGN AND DATE</w:t>
      </w:r>
    </w:p>
    <w:p w14:paraId="4155AF8F" w14:textId="77777777" w:rsidR="00906BA9" w:rsidRDefault="00906BA9" w:rsidP="006C6335">
      <w:pPr>
        <w:spacing w:after="0" w:line="240" w:lineRule="auto"/>
        <w:jc w:val="both"/>
        <w:rPr>
          <w:rFonts w:cstheme="minorHAnsi"/>
        </w:rPr>
      </w:pPr>
    </w:p>
    <w:p w14:paraId="2DFE1968" w14:textId="7258EAFD" w:rsidR="00906BA9" w:rsidRDefault="00906BA9" w:rsidP="006C6335">
      <w:pPr>
        <w:spacing w:after="0" w:line="240" w:lineRule="auto"/>
        <w:jc w:val="both"/>
        <w:rPr>
          <w:rFonts w:cstheme="minorHAnsi"/>
        </w:rPr>
      </w:pPr>
      <w:r>
        <w:rPr>
          <w:rFonts w:cstheme="minorHAnsi"/>
        </w:rPr>
        <w:t>____</w:t>
      </w:r>
      <w:r w:rsidR="00B92F9A">
        <w:rPr>
          <w:rFonts w:cstheme="minorHAnsi"/>
        </w:rPr>
        <w:t>994985590</w:t>
      </w:r>
      <w:r>
        <w:rPr>
          <w:rFonts w:cstheme="minorHAnsi"/>
        </w:rPr>
        <w:t>_____________________</w:t>
      </w:r>
      <w:r>
        <w:rPr>
          <w:rFonts w:cstheme="minorHAnsi"/>
        </w:rPr>
        <w:tab/>
        <w:t>________________________________</w:t>
      </w:r>
    </w:p>
    <w:p w14:paraId="0DF240C7" w14:textId="2A0C88C6" w:rsidR="00A85A75" w:rsidRDefault="00906BA9" w:rsidP="00024048">
      <w:pPr>
        <w:spacing w:after="0" w:line="240" w:lineRule="auto"/>
        <w:jc w:val="both"/>
        <w:rPr>
          <w:rFonts w:cstheme="minorHAnsi"/>
        </w:rPr>
      </w:pPr>
      <w:r>
        <w:rPr>
          <w:rFonts w:cstheme="minorHAnsi"/>
        </w:rPr>
        <w:t>EMPLOYEE PANTHER ID</w:t>
      </w:r>
      <w:r>
        <w:rPr>
          <w:rFonts w:cstheme="minorHAnsi"/>
        </w:rPr>
        <w:tab/>
      </w:r>
      <w:r w:rsidR="00417509">
        <w:rPr>
          <w:rFonts w:cstheme="minorHAnsi"/>
        </w:rPr>
        <w:tab/>
      </w:r>
      <w:r>
        <w:rPr>
          <w:rFonts w:cstheme="minorHAnsi"/>
        </w:rPr>
        <w:tab/>
      </w:r>
      <w:r>
        <w:rPr>
          <w:rFonts w:cstheme="minorHAnsi"/>
        </w:rPr>
        <w:tab/>
      </w:r>
      <w:r>
        <w:rPr>
          <w:rFonts w:cstheme="minorHAnsi"/>
        </w:rPr>
        <w:tab/>
      </w:r>
      <w:r w:rsidR="00E57096">
        <w:rPr>
          <w:rFonts w:cstheme="minorHAnsi"/>
        </w:rPr>
        <w:t xml:space="preserve">SUPERVISOR </w:t>
      </w:r>
    </w:p>
    <w:p w14:paraId="6444EC74" w14:textId="13CCA6AD" w:rsidR="00A85A75" w:rsidRDefault="00E74905" w:rsidP="00024048">
      <w:pPr>
        <w:spacing w:after="0" w:line="240" w:lineRule="auto"/>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PRINT NAME SIGN AND DATE</w:t>
      </w:r>
    </w:p>
    <w:p w14:paraId="0DF0F493" w14:textId="23B80BFD" w:rsidR="00A85A75" w:rsidRDefault="00A85A75" w:rsidP="00024048">
      <w:pPr>
        <w:spacing w:after="0" w:line="240" w:lineRule="auto"/>
        <w:jc w:val="both"/>
        <w:rPr>
          <w:rFonts w:cstheme="minorHAnsi"/>
        </w:rPr>
      </w:pPr>
      <w:r>
        <w:rPr>
          <w:rFonts w:cstheme="minorHAnsi"/>
        </w:rPr>
        <w:t>_______________________________</w:t>
      </w:r>
    </w:p>
    <w:p w14:paraId="4B22D17F" w14:textId="252A84C6" w:rsidR="00A53C85" w:rsidRDefault="008C25DA" w:rsidP="00A53C85">
      <w:pPr>
        <w:spacing w:after="0" w:line="240" w:lineRule="auto"/>
        <w:jc w:val="both"/>
        <w:rPr>
          <w:rFonts w:cstheme="minorHAnsi"/>
        </w:rPr>
      </w:pPr>
      <w:r>
        <w:rPr>
          <w:rFonts w:cstheme="minorHAnsi"/>
        </w:rPr>
        <w:t xml:space="preserve">PI </w:t>
      </w:r>
      <w:r w:rsidR="00E74905">
        <w:rPr>
          <w:rFonts w:cstheme="minorHAnsi"/>
        </w:rPr>
        <w:t>(</w:t>
      </w:r>
      <w:r w:rsidR="00567C48">
        <w:rPr>
          <w:rFonts w:cstheme="minorHAnsi"/>
        </w:rPr>
        <w:t>IF GRANT FUNDED</w:t>
      </w:r>
      <w:r w:rsidR="00E74905">
        <w:rPr>
          <w:rFonts w:cstheme="minorHAnsi"/>
        </w:rPr>
        <w:t>)</w:t>
      </w:r>
      <w:r w:rsidR="00567C48">
        <w:rPr>
          <w:rFonts w:cstheme="minorHAnsi"/>
        </w:rPr>
        <w:t xml:space="preserve"> </w:t>
      </w:r>
      <w:r w:rsidR="00A53C85">
        <w:rPr>
          <w:rFonts w:cstheme="minorHAnsi"/>
        </w:rPr>
        <w:t>PRINT NAME</w:t>
      </w:r>
      <w:r w:rsidR="00CD3C54">
        <w:rPr>
          <w:rFonts w:cstheme="minorHAnsi"/>
        </w:rPr>
        <w:t>,</w:t>
      </w:r>
      <w:r w:rsidR="00A53C85">
        <w:rPr>
          <w:rFonts w:cstheme="minorHAnsi"/>
        </w:rPr>
        <w:t xml:space="preserve"> SIGN AND DATE</w:t>
      </w:r>
    </w:p>
    <w:p w14:paraId="04D2E6F2" w14:textId="77777777" w:rsidR="00DD68CE" w:rsidRPr="00E77E53" w:rsidRDefault="00DD68CE" w:rsidP="00DA3D48"/>
    <w:sectPr w:rsidR="00DD68CE" w:rsidRPr="00E77E53" w:rsidSect="003E2A91">
      <w:footerReference w:type="default" r:id="rId8"/>
      <w:pgSz w:w="12240" w:h="15840"/>
      <w:pgMar w:top="245"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5414" w14:textId="77777777" w:rsidR="004A2217" w:rsidRDefault="004A2217" w:rsidP="00AA082F">
      <w:pPr>
        <w:spacing w:after="0" w:line="240" w:lineRule="auto"/>
      </w:pPr>
      <w:r>
        <w:separator/>
      </w:r>
    </w:p>
  </w:endnote>
  <w:endnote w:type="continuationSeparator" w:id="0">
    <w:p w14:paraId="722E4E4F" w14:textId="77777777" w:rsidR="004A2217" w:rsidRDefault="004A2217" w:rsidP="00AA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CCDF" w14:textId="7FA52FF2" w:rsidR="00AA082F" w:rsidRDefault="00E811E4">
    <w:pPr>
      <w:pStyle w:val="Footer"/>
    </w:pPr>
    <w:r>
      <w:rPr>
        <w:noProof/>
      </w:rPr>
      <mc:AlternateContent>
        <mc:Choice Requires="wpg">
          <w:drawing>
            <wp:anchor distT="0" distB="0" distL="114300" distR="114300" simplePos="0" relativeHeight="251659264" behindDoc="0" locked="0" layoutInCell="1" allowOverlap="1" wp14:anchorId="7F2D4BB9" wp14:editId="07BEFF4E">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DC1F7" w14:textId="77777777" w:rsidR="00E811E4" w:rsidRDefault="00000000">
                            <w:pPr>
                              <w:pStyle w:val="Footer"/>
                              <w:tabs>
                                <w:tab w:val="clear" w:pos="4680"/>
                                <w:tab w:val="clear" w:pos="9360"/>
                              </w:tabs>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sidR="00E811E4">
                                  <w:rPr>
                                    <w:caps/>
                                    <w:color w:val="4472C4" w:themeColor="accent1"/>
                                    <w:sz w:val="20"/>
                                    <w:szCs w:val="20"/>
                                  </w:rPr>
                                  <w:t>[Document title]</w:t>
                                </w:r>
                              </w:sdtContent>
                            </w:sdt>
                            <w:r w:rsidR="00E811E4">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E811E4">
                                  <w:rPr>
                                    <w:color w:val="808080" w:themeColor="background1" w:themeShade="80"/>
                                    <w:sz w:val="20"/>
                                    <w:szCs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F2D4BB9"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C7DC1F7" w14:textId="77777777" w:rsidR="00E811E4" w:rsidRDefault="00D45B3B">
                      <w:pPr>
                        <w:pStyle w:val="Footer"/>
                        <w:tabs>
                          <w:tab w:val="clear" w:pos="4680"/>
                          <w:tab w:val="clear" w:pos="9360"/>
                        </w:tabs>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E811E4">
                            <w:rPr>
                              <w:caps/>
                              <w:color w:val="4472C4" w:themeColor="accent1"/>
                              <w:sz w:val="20"/>
                              <w:szCs w:val="20"/>
                            </w:rPr>
                            <w:t>[Document title]</w:t>
                          </w:r>
                        </w:sdtContent>
                      </w:sdt>
                      <w:r w:rsidR="00E811E4">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E811E4">
                            <w:rPr>
                              <w:color w:val="808080" w:themeColor="background1" w:themeShade="80"/>
                              <w:sz w:val="20"/>
                              <w:szCs w:val="20"/>
                            </w:rPr>
                            <w:t>[Document subtitle]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EAE8" w14:textId="77777777" w:rsidR="004A2217" w:rsidRDefault="004A2217" w:rsidP="00AA082F">
      <w:pPr>
        <w:spacing w:after="0" w:line="240" w:lineRule="auto"/>
      </w:pPr>
      <w:r>
        <w:separator/>
      </w:r>
    </w:p>
  </w:footnote>
  <w:footnote w:type="continuationSeparator" w:id="0">
    <w:p w14:paraId="2BFEFE74" w14:textId="77777777" w:rsidR="004A2217" w:rsidRDefault="004A2217" w:rsidP="00AA0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832"/>
    <w:multiLevelType w:val="hybridMultilevel"/>
    <w:tmpl w:val="61BE1A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229E3"/>
    <w:multiLevelType w:val="hybridMultilevel"/>
    <w:tmpl w:val="5EDEB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E4F"/>
    <w:multiLevelType w:val="hybridMultilevel"/>
    <w:tmpl w:val="424E27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227AF"/>
    <w:multiLevelType w:val="hybridMultilevel"/>
    <w:tmpl w:val="544EC9B8"/>
    <w:lvl w:ilvl="0" w:tplc="48DE027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776E4"/>
    <w:multiLevelType w:val="hybridMultilevel"/>
    <w:tmpl w:val="BE4AB5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D7EC1"/>
    <w:multiLevelType w:val="hybridMultilevel"/>
    <w:tmpl w:val="9FDE9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6919A7"/>
    <w:multiLevelType w:val="hybridMultilevel"/>
    <w:tmpl w:val="7F88F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37616"/>
    <w:multiLevelType w:val="hybridMultilevel"/>
    <w:tmpl w:val="D03AE76C"/>
    <w:lvl w:ilvl="0" w:tplc="A59CC122">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B6291"/>
    <w:multiLevelType w:val="hybridMultilevel"/>
    <w:tmpl w:val="F81ABE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84DD3"/>
    <w:multiLevelType w:val="hybridMultilevel"/>
    <w:tmpl w:val="96ACBE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5301C"/>
    <w:multiLevelType w:val="hybridMultilevel"/>
    <w:tmpl w:val="BE4AB5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209911">
    <w:abstractNumId w:val="2"/>
  </w:num>
  <w:num w:numId="2" w16cid:durableId="564098571">
    <w:abstractNumId w:val="9"/>
  </w:num>
  <w:num w:numId="3" w16cid:durableId="892304777">
    <w:abstractNumId w:val="10"/>
  </w:num>
  <w:num w:numId="4" w16cid:durableId="772477060">
    <w:abstractNumId w:val="5"/>
  </w:num>
  <w:num w:numId="5" w16cid:durableId="1421486950">
    <w:abstractNumId w:val="0"/>
  </w:num>
  <w:num w:numId="6" w16cid:durableId="287973062">
    <w:abstractNumId w:val="1"/>
  </w:num>
  <w:num w:numId="7" w16cid:durableId="998846033">
    <w:abstractNumId w:val="4"/>
  </w:num>
  <w:num w:numId="8" w16cid:durableId="88625126">
    <w:abstractNumId w:val="7"/>
  </w:num>
  <w:num w:numId="9" w16cid:durableId="1966423237">
    <w:abstractNumId w:val="6"/>
  </w:num>
  <w:num w:numId="10" w16cid:durableId="22560736">
    <w:abstractNumId w:val="3"/>
  </w:num>
  <w:num w:numId="11" w16cid:durableId="19249675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Price">
    <w15:presenceInfo w15:providerId="AD" w15:userId="S::pricer@fiu.edu::672409fe-01b4-4957-a176-129ed015a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FD"/>
    <w:rsid w:val="000038A3"/>
    <w:rsid w:val="00003E62"/>
    <w:rsid w:val="00003E9A"/>
    <w:rsid w:val="00012953"/>
    <w:rsid w:val="00012F92"/>
    <w:rsid w:val="0002164C"/>
    <w:rsid w:val="00024048"/>
    <w:rsid w:val="00027C9B"/>
    <w:rsid w:val="00031632"/>
    <w:rsid w:val="00033F5F"/>
    <w:rsid w:val="000430C9"/>
    <w:rsid w:val="00055F9D"/>
    <w:rsid w:val="00067281"/>
    <w:rsid w:val="00074361"/>
    <w:rsid w:val="00074ED6"/>
    <w:rsid w:val="00076D21"/>
    <w:rsid w:val="00076E6F"/>
    <w:rsid w:val="000807E7"/>
    <w:rsid w:val="00082F1B"/>
    <w:rsid w:val="000B2F3C"/>
    <w:rsid w:val="000B55D7"/>
    <w:rsid w:val="000D58B4"/>
    <w:rsid w:val="000F2069"/>
    <w:rsid w:val="0010290D"/>
    <w:rsid w:val="00113C31"/>
    <w:rsid w:val="00123820"/>
    <w:rsid w:val="0012583A"/>
    <w:rsid w:val="00130EAA"/>
    <w:rsid w:val="001329AE"/>
    <w:rsid w:val="00156094"/>
    <w:rsid w:val="001709D7"/>
    <w:rsid w:val="001814F1"/>
    <w:rsid w:val="00183F06"/>
    <w:rsid w:val="001851BA"/>
    <w:rsid w:val="001B071F"/>
    <w:rsid w:val="001C34AC"/>
    <w:rsid w:val="001C52AF"/>
    <w:rsid w:val="001E11EA"/>
    <w:rsid w:val="001E4549"/>
    <w:rsid w:val="001E6630"/>
    <w:rsid w:val="001E7A31"/>
    <w:rsid w:val="001F158D"/>
    <w:rsid w:val="001F56D4"/>
    <w:rsid w:val="00210AAE"/>
    <w:rsid w:val="00212C20"/>
    <w:rsid w:val="002203B2"/>
    <w:rsid w:val="00235D5C"/>
    <w:rsid w:val="00241F86"/>
    <w:rsid w:val="00262BAA"/>
    <w:rsid w:val="00273A98"/>
    <w:rsid w:val="002773A3"/>
    <w:rsid w:val="00277BA5"/>
    <w:rsid w:val="00281C41"/>
    <w:rsid w:val="00281CA5"/>
    <w:rsid w:val="00284444"/>
    <w:rsid w:val="00286491"/>
    <w:rsid w:val="00290152"/>
    <w:rsid w:val="00294C14"/>
    <w:rsid w:val="00296356"/>
    <w:rsid w:val="002963E0"/>
    <w:rsid w:val="002A36E9"/>
    <w:rsid w:val="002B046F"/>
    <w:rsid w:val="002B14F9"/>
    <w:rsid w:val="002B22EB"/>
    <w:rsid w:val="002B518E"/>
    <w:rsid w:val="002C4115"/>
    <w:rsid w:val="002C7A02"/>
    <w:rsid w:val="002E1D1D"/>
    <w:rsid w:val="002E23B2"/>
    <w:rsid w:val="002E2898"/>
    <w:rsid w:val="002F2B23"/>
    <w:rsid w:val="002F5212"/>
    <w:rsid w:val="0030438F"/>
    <w:rsid w:val="003052CB"/>
    <w:rsid w:val="00306440"/>
    <w:rsid w:val="00311291"/>
    <w:rsid w:val="003158C3"/>
    <w:rsid w:val="00316E67"/>
    <w:rsid w:val="00327373"/>
    <w:rsid w:val="00333010"/>
    <w:rsid w:val="00336825"/>
    <w:rsid w:val="0033780E"/>
    <w:rsid w:val="00351E8F"/>
    <w:rsid w:val="003613A8"/>
    <w:rsid w:val="00362B27"/>
    <w:rsid w:val="00363101"/>
    <w:rsid w:val="00385EF1"/>
    <w:rsid w:val="0039140B"/>
    <w:rsid w:val="003921B0"/>
    <w:rsid w:val="003976BA"/>
    <w:rsid w:val="003D06E2"/>
    <w:rsid w:val="003D5B7D"/>
    <w:rsid w:val="003E0A63"/>
    <w:rsid w:val="003E2A91"/>
    <w:rsid w:val="003E2C66"/>
    <w:rsid w:val="003E4643"/>
    <w:rsid w:val="003F1CEC"/>
    <w:rsid w:val="003F3AB3"/>
    <w:rsid w:val="00410482"/>
    <w:rsid w:val="00417509"/>
    <w:rsid w:val="00424369"/>
    <w:rsid w:val="00431D7A"/>
    <w:rsid w:val="00440661"/>
    <w:rsid w:val="00442D28"/>
    <w:rsid w:val="00444324"/>
    <w:rsid w:val="00447711"/>
    <w:rsid w:val="004567EF"/>
    <w:rsid w:val="0045709E"/>
    <w:rsid w:val="00464FFB"/>
    <w:rsid w:val="00492345"/>
    <w:rsid w:val="00496517"/>
    <w:rsid w:val="004A148F"/>
    <w:rsid w:val="004A2217"/>
    <w:rsid w:val="004A5704"/>
    <w:rsid w:val="004C22F3"/>
    <w:rsid w:val="004C3589"/>
    <w:rsid w:val="004D291A"/>
    <w:rsid w:val="004D52E9"/>
    <w:rsid w:val="004D787A"/>
    <w:rsid w:val="004F1780"/>
    <w:rsid w:val="0050261B"/>
    <w:rsid w:val="00507AD2"/>
    <w:rsid w:val="00510278"/>
    <w:rsid w:val="00512ABD"/>
    <w:rsid w:val="005442F4"/>
    <w:rsid w:val="00557260"/>
    <w:rsid w:val="00567C48"/>
    <w:rsid w:val="00594339"/>
    <w:rsid w:val="0059566F"/>
    <w:rsid w:val="005A1C50"/>
    <w:rsid w:val="005A4AFA"/>
    <w:rsid w:val="005B54CC"/>
    <w:rsid w:val="005B7A65"/>
    <w:rsid w:val="005C064A"/>
    <w:rsid w:val="005C1CB0"/>
    <w:rsid w:val="005D0EED"/>
    <w:rsid w:val="005D2C74"/>
    <w:rsid w:val="005D79F4"/>
    <w:rsid w:val="005E251B"/>
    <w:rsid w:val="005E4AEC"/>
    <w:rsid w:val="005F0614"/>
    <w:rsid w:val="005F425B"/>
    <w:rsid w:val="00620018"/>
    <w:rsid w:val="00635A22"/>
    <w:rsid w:val="006466F3"/>
    <w:rsid w:val="006472E0"/>
    <w:rsid w:val="00651C5E"/>
    <w:rsid w:val="00653081"/>
    <w:rsid w:val="00656747"/>
    <w:rsid w:val="00660422"/>
    <w:rsid w:val="00665135"/>
    <w:rsid w:val="006777E6"/>
    <w:rsid w:val="00695D8A"/>
    <w:rsid w:val="006A2835"/>
    <w:rsid w:val="006A3E63"/>
    <w:rsid w:val="006A5B81"/>
    <w:rsid w:val="006A6CCA"/>
    <w:rsid w:val="006B0124"/>
    <w:rsid w:val="006B3A88"/>
    <w:rsid w:val="006C3542"/>
    <w:rsid w:val="006C6335"/>
    <w:rsid w:val="006E10BE"/>
    <w:rsid w:val="006F0628"/>
    <w:rsid w:val="00714B64"/>
    <w:rsid w:val="00720378"/>
    <w:rsid w:val="007207CF"/>
    <w:rsid w:val="00720CC4"/>
    <w:rsid w:val="007259D6"/>
    <w:rsid w:val="00763A3C"/>
    <w:rsid w:val="00765A5B"/>
    <w:rsid w:val="00784D61"/>
    <w:rsid w:val="00790669"/>
    <w:rsid w:val="007A534A"/>
    <w:rsid w:val="007B09D7"/>
    <w:rsid w:val="007B45AA"/>
    <w:rsid w:val="007B4917"/>
    <w:rsid w:val="007B586F"/>
    <w:rsid w:val="007B7F80"/>
    <w:rsid w:val="007C0C9F"/>
    <w:rsid w:val="007C3137"/>
    <w:rsid w:val="007E3CFF"/>
    <w:rsid w:val="00804280"/>
    <w:rsid w:val="008149E7"/>
    <w:rsid w:val="00814A57"/>
    <w:rsid w:val="0082409F"/>
    <w:rsid w:val="008368FA"/>
    <w:rsid w:val="008423CF"/>
    <w:rsid w:val="00843ED1"/>
    <w:rsid w:val="00844EB9"/>
    <w:rsid w:val="00846ED2"/>
    <w:rsid w:val="0086376D"/>
    <w:rsid w:val="008876FE"/>
    <w:rsid w:val="00891966"/>
    <w:rsid w:val="00894645"/>
    <w:rsid w:val="00897469"/>
    <w:rsid w:val="008B276C"/>
    <w:rsid w:val="008C25DA"/>
    <w:rsid w:val="008C68CF"/>
    <w:rsid w:val="008C7655"/>
    <w:rsid w:val="008E1694"/>
    <w:rsid w:val="008E3CF7"/>
    <w:rsid w:val="008E620E"/>
    <w:rsid w:val="008F09EC"/>
    <w:rsid w:val="008F3D53"/>
    <w:rsid w:val="00900547"/>
    <w:rsid w:val="00906BA9"/>
    <w:rsid w:val="00911F42"/>
    <w:rsid w:val="009225B2"/>
    <w:rsid w:val="00923912"/>
    <w:rsid w:val="0093275D"/>
    <w:rsid w:val="00941F04"/>
    <w:rsid w:val="009533A9"/>
    <w:rsid w:val="009540D0"/>
    <w:rsid w:val="00973100"/>
    <w:rsid w:val="00973CEB"/>
    <w:rsid w:val="00977973"/>
    <w:rsid w:val="009835BF"/>
    <w:rsid w:val="00984F14"/>
    <w:rsid w:val="009A6009"/>
    <w:rsid w:val="009B1846"/>
    <w:rsid w:val="009B28FA"/>
    <w:rsid w:val="009B2CFC"/>
    <w:rsid w:val="009C50FC"/>
    <w:rsid w:val="009C5C40"/>
    <w:rsid w:val="009C7AD4"/>
    <w:rsid w:val="009D62BD"/>
    <w:rsid w:val="009E2878"/>
    <w:rsid w:val="009E333A"/>
    <w:rsid w:val="009F0701"/>
    <w:rsid w:val="00A067F1"/>
    <w:rsid w:val="00A1566E"/>
    <w:rsid w:val="00A25F6B"/>
    <w:rsid w:val="00A36A7D"/>
    <w:rsid w:val="00A42C6D"/>
    <w:rsid w:val="00A43E87"/>
    <w:rsid w:val="00A453FD"/>
    <w:rsid w:val="00A47A0D"/>
    <w:rsid w:val="00A47A57"/>
    <w:rsid w:val="00A50FB1"/>
    <w:rsid w:val="00A516E9"/>
    <w:rsid w:val="00A53C85"/>
    <w:rsid w:val="00A65536"/>
    <w:rsid w:val="00A6623E"/>
    <w:rsid w:val="00A727BD"/>
    <w:rsid w:val="00A76CC5"/>
    <w:rsid w:val="00A774C5"/>
    <w:rsid w:val="00A85A75"/>
    <w:rsid w:val="00A94ABA"/>
    <w:rsid w:val="00AA082F"/>
    <w:rsid w:val="00AC0640"/>
    <w:rsid w:val="00AD2868"/>
    <w:rsid w:val="00AF0FBF"/>
    <w:rsid w:val="00AF5DAF"/>
    <w:rsid w:val="00B43FF6"/>
    <w:rsid w:val="00B44429"/>
    <w:rsid w:val="00B45C34"/>
    <w:rsid w:val="00B45F93"/>
    <w:rsid w:val="00B4624E"/>
    <w:rsid w:val="00B46E30"/>
    <w:rsid w:val="00B51363"/>
    <w:rsid w:val="00B62584"/>
    <w:rsid w:val="00B6272F"/>
    <w:rsid w:val="00B664F6"/>
    <w:rsid w:val="00B8289F"/>
    <w:rsid w:val="00B85E9C"/>
    <w:rsid w:val="00B8760A"/>
    <w:rsid w:val="00B9061F"/>
    <w:rsid w:val="00B92F9A"/>
    <w:rsid w:val="00BA438C"/>
    <w:rsid w:val="00BC296A"/>
    <w:rsid w:val="00BC53EB"/>
    <w:rsid w:val="00BD25E6"/>
    <w:rsid w:val="00BE0E05"/>
    <w:rsid w:val="00BE639F"/>
    <w:rsid w:val="00BF6C07"/>
    <w:rsid w:val="00C139C9"/>
    <w:rsid w:val="00C17932"/>
    <w:rsid w:val="00C23AE4"/>
    <w:rsid w:val="00C27707"/>
    <w:rsid w:val="00C31ADA"/>
    <w:rsid w:val="00C4115D"/>
    <w:rsid w:val="00C55A2E"/>
    <w:rsid w:val="00C62EC2"/>
    <w:rsid w:val="00C65EC8"/>
    <w:rsid w:val="00C66D7F"/>
    <w:rsid w:val="00C73498"/>
    <w:rsid w:val="00C73C4C"/>
    <w:rsid w:val="00C75196"/>
    <w:rsid w:val="00C77ACD"/>
    <w:rsid w:val="00C807BB"/>
    <w:rsid w:val="00C85A03"/>
    <w:rsid w:val="00C86457"/>
    <w:rsid w:val="00C955AF"/>
    <w:rsid w:val="00CA15DB"/>
    <w:rsid w:val="00CB04B5"/>
    <w:rsid w:val="00CC6ACD"/>
    <w:rsid w:val="00CD1ACD"/>
    <w:rsid w:val="00CD1BA6"/>
    <w:rsid w:val="00CD3C54"/>
    <w:rsid w:val="00CD5ADA"/>
    <w:rsid w:val="00CD7DF7"/>
    <w:rsid w:val="00CE60DF"/>
    <w:rsid w:val="00D0255F"/>
    <w:rsid w:val="00D07EED"/>
    <w:rsid w:val="00D202EB"/>
    <w:rsid w:val="00D32BA2"/>
    <w:rsid w:val="00D342DA"/>
    <w:rsid w:val="00D43988"/>
    <w:rsid w:val="00D45B3B"/>
    <w:rsid w:val="00D45DAA"/>
    <w:rsid w:val="00D52BDB"/>
    <w:rsid w:val="00D53920"/>
    <w:rsid w:val="00D65D45"/>
    <w:rsid w:val="00DA3D48"/>
    <w:rsid w:val="00DA4D61"/>
    <w:rsid w:val="00DA56D1"/>
    <w:rsid w:val="00DA5D74"/>
    <w:rsid w:val="00DB19B8"/>
    <w:rsid w:val="00DB704F"/>
    <w:rsid w:val="00DC1D97"/>
    <w:rsid w:val="00DD2A79"/>
    <w:rsid w:val="00DD68CE"/>
    <w:rsid w:val="00DD6DBA"/>
    <w:rsid w:val="00DF119B"/>
    <w:rsid w:val="00DF4B40"/>
    <w:rsid w:val="00E04A6C"/>
    <w:rsid w:val="00E16C59"/>
    <w:rsid w:val="00E227BF"/>
    <w:rsid w:val="00E22FBF"/>
    <w:rsid w:val="00E30AAE"/>
    <w:rsid w:val="00E32A16"/>
    <w:rsid w:val="00E46640"/>
    <w:rsid w:val="00E52579"/>
    <w:rsid w:val="00E57096"/>
    <w:rsid w:val="00E71D4C"/>
    <w:rsid w:val="00E74905"/>
    <w:rsid w:val="00E76EF8"/>
    <w:rsid w:val="00E77E53"/>
    <w:rsid w:val="00E811E4"/>
    <w:rsid w:val="00E83A88"/>
    <w:rsid w:val="00E865BB"/>
    <w:rsid w:val="00EB6976"/>
    <w:rsid w:val="00ED7BF2"/>
    <w:rsid w:val="00EF4A3C"/>
    <w:rsid w:val="00EF67D8"/>
    <w:rsid w:val="00F1733A"/>
    <w:rsid w:val="00F22967"/>
    <w:rsid w:val="00F43A46"/>
    <w:rsid w:val="00F46A12"/>
    <w:rsid w:val="00F47A1F"/>
    <w:rsid w:val="00F64185"/>
    <w:rsid w:val="00F73003"/>
    <w:rsid w:val="00F83371"/>
    <w:rsid w:val="00FD65BA"/>
    <w:rsid w:val="00FD6738"/>
    <w:rsid w:val="00FF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CBF6"/>
  <w15:chartTrackingRefBased/>
  <w15:docId w15:val="{0B3D3FEF-423A-4ADA-88D5-2F6D3A5A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53FD"/>
    <w:rPr>
      <w:sz w:val="16"/>
      <w:szCs w:val="16"/>
    </w:rPr>
  </w:style>
  <w:style w:type="paragraph" w:styleId="CommentText">
    <w:name w:val="annotation text"/>
    <w:basedOn w:val="Normal"/>
    <w:link w:val="CommentTextChar"/>
    <w:uiPriority w:val="99"/>
    <w:unhideWhenUsed/>
    <w:rsid w:val="00A453FD"/>
    <w:pPr>
      <w:spacing w:line="240" w:lineRule="auto"/>
    </w:pPr>
    <w:rPr>
      <w:sz w:val="20"/>
      <w:szCs w:val="20"/>
    </w:rPr>
  </w:style>
  <w:style w:type="character" w:customStyle="1" w:styleId="CommentTextChar">
    <w:name w:val="Comment Text Char"/>
    <w:basedOn w:val="DefaultParagraphFont"/>
    <w:link w:val="CommentText"/>
    <w:uiPriority w:val="99"/>
    <w:rsid w:val="00A453FD"/>
    <w:rPr>
      <w:sz w:val="20"/>
      <w:szCs w:val="20"/>
    </w:rPr>
  </w:style>
  <w:style w:type="paragraph" w:styleId="CommentSubject">
    <w:name w:val="annotation subject"/>
    <w:basedOn w:val="CommentText"/>
    <w:next w:val="CommentText"/>
    <w:link w:val="CommentSubjectChar"/>
    <w:uiPriority w:val="99"/>
    <w:semiHidden/>
    <w:unhideWhenUsed/>
    <w:rsid w:val="00A453FD"/>
    <w:rPr>
      <w:b/>
      <w:bCs/>
    </w:rPr>
  </w:style>
  <w:style w:type="character" w:customStyle="1" w:styleId="CommentSubjectChar">
    <w:name w:val="Comment Subject Char"/>
    <w:basedOn w:val="CommentTextChar"/>
    <w:link w:val="CommentSubject"/>
    <w:uiPriority w:val="99"/>
    <w:semiHidden/>
    <w:rsid w:val="00A453FD"/>
    <w:rPr>
      <w:b/>
      <w:bCs/>
      <w:sz w:val="20"/>
      <w:szCs w:val="20"/>
    </w:rPr>
  </w:style>
  <w:style w:type="paragraph" w:styleId="ListParagraph">
    <w:name w:val="List Paragraph"/>
    <w:basedOn w:val="Normal"/>
    <w:uiPriority w:val="34"/>
    <w:qFormat/>
    <w:rsid w:val="00123820"/>
    <w:pPr>
      <w:ind w:left="720"/>
      <w:contextualSpacing/>
    </w:pPr>
  </w:style>
  <w:style w:type="character" w:styleId="Hyperlink">
    <w:name w:val="Hyperlink"/>
    <w:basedOn w:val="DefaultParagraphFont"/>
    <w:uiPriority w:val="99"/>
    <w:semiHidden/>
    <w:unhideWhenUsed/>
    <w:rsid w:val="00C31ADA"/>
    <w:rPr>
      <w:color w:val="0000FF"/>
      <w:u w:val="single"/>
    </w:rPr>
  </w:style>
  <w:style w:type="paragraph" w:styleId="Revision">
    <w:name w:val="Revision"/>
    <w:hidden/>
    <w:uiPriority w:val="99"/>
    <w:semiHidden/>
    <w:rsid w:val="00E227BF"/>
    <w:pPr>
      <w:spacing w:after="0" w:line="240" w:lineRule="auto"/>
    </w:pPr>
  </w:style>
  <w:style w:type="paragraph" w:styleId="Header">
    <w:name w:val="header"/>
    <w:basedOn w:val="Normal"/>
    <w:link w:val="HeaderChar"/>
    <w:uiPriority w:val="99"/>
    <w:unhideWhenUsed/>
    <w:rsid w:val="00AA0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2F"/>
  </w:style>
  <w:style w:type="paragraph" w:styleId="Footer">
    <w:name w:val="footer"/>
    <w:basedOn w:val="Normal"/>
    <w:link w:val="FooterChar"/>
    <w:uiPriority w:val="99"/>
    <w:unhideWhenUsed/>
    <w:rsid w:val="00AA0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2F"/>
  </w:style>
  <w:style w:type="character" w:styleId="FollowedHyperlink">
    <w:name w:val="FollowedHyperlink"/>
    <w:basedOn w:val="DefaultParagraphFont"/>
    <w:uiPriority w:val="99"/>
    <w:semiHidden/>
    <w:unhideWhenUsed/>
    <w:rsid w:val="00E81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adschool.fiu.edu/3d-flip-book/2022-2023-ga-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Marston</dc:creator>
  <cp:keywords/>
  <dc:description/>
  <cp:lastModifiedBy>Freeman Lewis</cp:lastModifiedBy>
  <cp:revision>2</cp:revision>
  <cp:lastPrinted>2024-02-06T14:44:00Z</cp:lastPrinted>
  <dcterms:created xsi:type="dcterms:W3CDTF">2024-02-07T15:22:00Z</dcterms:created>
  <dcterms:modified xsi:type="dcterms:W3CDTF">2024-02-07T15:22:00Z</dcterms:modified>
</cp:coreProperties>
</file>